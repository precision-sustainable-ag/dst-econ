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63A9" w14:textId="61E6FFEB" w:rsidR="00FC3FC2" w:rsidRPr="00627B30" w:rsidRDefault="00E821A5">
      <w:pPr>
        <w:rPr>
          <w:b/>
          <w:bCs/>
        </w:rPr>
      </w:pPr>
      <w:r>
        <w:rPr>
          <w:b/>
          <w:bCs/>
        </w:rPr>
        <w:t>Soil Erosion Control</w:t>
      </w:r>
      <w:r w:rsidR="00D37079" w:rsidRPr="00627B30">
        <w:rPr>
          <w:b/>
          <w:bCs/>
        </w:rPr>
        <w:t xml:space="preserve"> Module Outline</w:t>
      </w:r>
    </w:p>
    <w:p w14:paraId="58ED8625" w14:textId="738A7915" w:rsidR="00D37079" w:rsidRDefault="00D37079"/>
    <w:p w14:paraId="0B68DF3D" w14:textId="77777777" w:rsidR="00726CE6" w:rsidRDefault="00726CE6" w:rsidP="00726CE6">
      <w:r>
        <w:t>[LHS menu bar that stays constant for all modules]</w:t>
      </w:r>
    </w:p>
    <w:p w14:paraId="5148DFA8" w14:textId="6D969007" w:rsidR="00726CE6" w:rsidRDefault="00726CE6" w:rsidP="00726CE6">
      <w:r>
        <w:t xml:space="preserve">[photo of </w:t>
      </w:r>
      <w:r w:rsidR="00E821A5">
        <w:t>skidsteer work in the field</w:t>
      </w:r>
      <w:r>
        <w:t xml:space="preserve"> in the background]</w:t>
      </w:r>
    </w:p>
    <w:p w14:paraId="2253FEF6" w14:textId="77777777" w:rsidR="00726CE6" w:rsidRDefault="00726CE6"/>
    <w:p w14:paraId="5624AC53" w14:textId="6B360ADA" w:rsidR="00D37079" w:rsidRPr="00627B30" w:rsidRDefault="00B80E48">
      <w:pPr>
        <w:rPr>
          <w:u w:val="single"/>
        </w:rPr>
      </w:pPr>
      <w:r w:rsidRPr="00627B30">
        <w:rPr>
          <w:u w:val="single"/>
        </w:rPr>
        <w:t>Objective of this module:</w:t>
      </w:r>
    </w:p>
    <w:p w14:paraId="134B4515" w14:textId="26D230D7" w:rsidR="00B80E48" w:rsidRDefault="00FF13B5" w:rsidP="00627B30">
      <w:pPr>
        <w:pStyle w:val="ListParagraph"/>
        <w:numPr>
          <w:ilvl w:val="0"/>
          <w:numId w:val="1"/>
        </w:numPr>
      </w:pPr>
      <w:r>
        <w:t xml:space="preserve">Costs associated with erosion control are typically not considered by farmers on a per acre basis.  Use of cover crops should help limit soil erosion and thus decrease costs.  </w:t>
      </w:r>
      <w:r w:rsidR="00B80E48">
        <w:t xml:space="preserve">User will provide </w:t>
      </w:r>
      <w:r>
        <w:t>base information which can be utilized to calculate potential cost savings.</w:t>
      </w:r>
    </w:p>
    <w:p w14:paraId="666BCFE3" w14:textId="61DF04D6" w:rsidR="00B80E48" w:rsidRDefault="00B80E48"/>
    <w:p w14:paraId="22054A8A" w14:textId="77777777" w:rsidR="003762F4" w:rsidRPr="00627B30" w:rsidRDefault="003762F4" w:rsidP="003762F4">
      <w:pPr>
        <w:rPr>
          <w:u w:val="single"/>
        </w:rPr>
      </w:pPr>
      <w:r w:rsidRPr="00627B30">
        <w:rPr>
          <w:u w:val="single"/>
        </w:rPr>
        <w:t>Notes:</w:t>
      </w:r>
    </w:p>
    <w:p w14:paraId="40096447" w14:textId="29EF9267" w:rsidR="003762F4" w:rsidRDefault="00A24BEB" w:rsidP="003762F4">
      <w:pPr>
        <w:pStyle w:val="ListParagraph"/>
        <w:numPr>
          <w:ilvl w:val="0"/>
          <w:numId w:val="1"/>
        </w:numPr>
      </w:pPr>
      <w:r>
        <w:t>This module should be relatively straight forward, however there are at least two issues that need to be resolved:</w:t>
      </w:r>
    </w:p>
    <w:p w14:paraId="66D049AA" w14:textId="26F1B513" w:rsidR="00A24BEB" w:rsidRPr="00A24BEB" w:rsidRDefault="00A24BEB" w:rsidP="00A24BEB">
      <w:pPr>
        <w:pStyle w:val="ListParagraph"/>
        <w:numPr>
          <w:ilvl w:val="1"/>
          <w:numId w:val="1"/>
        </w:numPr>
        <w:rPr>
          <w:color w:val="FF0000"/>
        </w:rPr>
      </w:pPr>
      <w:r w:rsidRPr="00A24BEB">
        <w:rPr>
          <w:color w:val="FF0000"/>
        </w:rPr>
        <w:t>There is no dozer or trackhoe as part of the Minnesota database.  Can we add those power units to the database?</w:t>
      </w:r>
    </w:p>
    <w:p w14:paraId="21BC7099" w14:textId="3B0C10A1" w:rsidR="00A24BEB" w:rsidRPr="00A24BEB" w:rsidRDefault="00A24BEB" w:rsidP="00A24BEB">
      <w:pPr>
        <w:pStyle w:val="ListParagraph"/>
        <w:numPr>
          <w:ilvl w:val="1"/>
          <w:numId w:val="1"/>
        </w:numPr>
        <w:rPr>
          <w:color w:val="FF0000"/>
        </w:rPr>
      </w:pPr>
      <w:r w:rsidRPr="00A24BEB">
        <w:rPr>
          <w:color w:val="FF0000"/>
        </w:rPr>
        <w:t xml:space="preserve">If the farmer contracts soil erosion repair, how do we account for these costs?  Specifically, if a dozer operator is hired once every 4 to 6 years how should we account for these costs on a per acre basis?  Or should we try to account for these costs on an annual per acre basis? </w:t>
      </w:r>
    </w:p>
    <w:p w14:paraId="3F0DD557" w14:textId="77777777" w:rsidR="00B64B6C" w:rsidRDefault="00B64B6C" w:rsidP="00B64B6C"/>
    <w:p w14:paraId="37B354E9" w14:textId="10BE45F2" w:rsidR="00B64B6C" w:rsidRPr="00627B30" w:rsidRDefault="00B64B6C" w:rsidP="00B64B6C">
      <w:pPr>
        <w:rPr>
          <w:u w:val="single"/>
        </w:rPr>
      </w:pPr>
      <w:r w:rsidRPr="00627B30">
        <w:rPr>
          <w:u w:val="single"/>
        </w:rPr>
        <w:t>Text on page:</w:t>
      </w:r>
    </w:p>
    <w:p w14:paraId="5C6082EC" w14:textId="5D240099" w:rsidR="00C13212" w:rsidRDefault="00C13212" w:rsidP="00B64B6C">
      <w:r>
        <w:t>Using cover crops has been documented to provide benefit</w:t>
      </w:r>
      <w:r w:rsidR="0047097C">
        <w:t>s</w:t>
      </w:r>
      <w:r>
        <w:t xml:space="preserve"> with controlling soil erosion.  Select the “Resources” button at the bottom of this page if you would like to read more about which cover crops can provide strong erosion</w:t>
      </w:r>
      <w:r w:rsidR="0047097C">
        <w:t xml:space="preserve"> control</w:t>
      </w:r>
      <w:r>
        <w:t xml:space="preserve"> benefits.  </w:t>
      </w:r>
      <w:r w:rsidR="00B64B6C">
        <w:t xml:space="preserve">This portion of the </w:t>
      </w:r>
      <w:r w:rsidR="00B64B6C" w:rsidRPr="000C4115">
        <w:rPr>
          <w:b/>
          <w:bCs/>
          <w:i/>
          <w:iCs/>
        </w:rPr>
        <w:t>Cover Crop Economic DST</w:t>
      </w:r>
      <w:r w:rsidR="00B64B6C">
        <w:rPr>
          <w:b/>
          <w:bCs/>
          <w:i/>
          <w:iCs/>
        </w:rPr>
        <w:t xml:space="preserve"> (Decision Support Tool)</w:t>
      </w:r>
      <w:r w:rsidR="00B64B6C">
        <w:t xml:space="preserve"> will </w:t>
      </w:r>
      <w:r>
        <w:t>help quantify potential cost savings</w:t>
      </w:r>
      <w:r w:rsidR="0047097C">
        <w:t>.  Please answer the following questions:</w:t>
      </w:r>
    </w:p>
    <w:p w14:paraId="6BDE2B8F" w14:textId="77777777" w:rsidR="00C13212" w:rsidRDefault="00C13212" w:rsidP="00B64B6C"/>
    <w:p w14:paraId="2114DE7B" w14:textId="7D5CB001" w:rsidR="0047097C" w:rsidRPr="0047097C" w:rsidRDefault="0047097C" w:rsidP="00B64B6C">
      <w:pPr>
        <w:rPr>
          <w:color w:val="FF0000"/>
        </w:rPr>
      </w:pPr>
      <w:r w:rsidRPr="0047097C">
        <w:rPr>
          <w:color w:val="FF0000"/>
        </w:rPr>
        <w:t>Note to Rick — populate the name of the field and number of acres prior to asking the questions</w:t>
      </w:r>
      <w:ins w:id="0" w:author="Massey, Ray" w:date="2022-08-01T10:40:00Z">
        <w:r w:rsidR="00005CDE">
          <w:rPr>
            <w:color w:val="FF0000"/>
          </w:rPr>
          <w:t xml:space="preserve"> – </w:t>
        </w:r>
        <w:r w:rsidR="00203FC3">
          <w:rPr>
            <w:color w:val="FF0000"/>
          </w:rPr>
          <w:t>same as on Tillage module.</w:t>
        </w:r>
      </w:ins>
      <w:r w:rsidRPr="0047097C">
        <w:rPr>
          <w:color w:val="FF0000"/>
        </w:rPr>
        <w:t>.  This information will be from the “Field and Farm” module values provided by the user.</w:t>
      </w:r>
    </w:p>
    <w:p w14:paraId="6B8A7367" w14:textId="397A2457" w:rsidR="00B64B6C" w:rsidRDefault="00B64B6C"/>
    <w:p w14:paraId="48554E0B" w14:textId="77777777" w:rsidR="00693992" w:rsidRPr="000C4115" w:rsidRDefault="00693992" w:rsidP="00693992">
      <w:pPr>
        <w:rPr>
          <w:u w:val="single"/>
        </w:rPr>
      </w:pPr>
      <w:r w:rsidRPr="000C4115">
        <w:rPr>
          <w:u w:val="single"/>
        </w:rPr>
        <w:t>Questions</w:t>
      </w:r>
    </w:p>
    <w:p w14:paraId="7E42C6D7" w14:textId="57FD9E35" w:rsidR="00A16076" w:rsidRDefault="00A16076" w:rsidP="00693992">
      <w:pPr>
        <w:pStyle w:val="ListParagraph"/>
        <w:numPr>
          <w:ilvl w:val="0"/>
          <w:numId w:val="2"/>
        </w:numPr>
      </w:pPr>
      <w:r>
        <w:t>“Are there typically soil erosion issues associated with this field that require time and expense to repair?” — [yes/no]</w:t>
      </w:r>
    </w:p>
    <w:p w14:paraId="37AB293A" w14:textId="1234E441" w:rsidR="00A16076" w:rsidRDefault="00A16076" w:rsidP="00A16076">
      <w:pPr>
        <w:pStyle w:val="ListParagraph"/>
        <w:numPr>
          <w:ilvl w:val="1"/>
          <w:numId w:val="2"/>
        </w:numPr>
      </w:pPr>
      <w:r>
        <w:t>If no, goto next module</w:t>
      </w:r>
    </w:p>
    <w:p w14:paraId="12255F3E" w14:textId="461D4D77" w:rsidR="00A16076" w:rsidRDefault="00A16076" w:rsidP="00A16076">
      <w:pPr>
        <w:pStyle w:val="ListParagraph"/>
        <w:numPr>
          <w:ilvl w:val="1"/>
          <w:numId w:val="2"/>
        </w:numPr>
      </w:pPr>
      <w:r>
        <w:t>If yes, goto Q2</w:t>
      </w:r>
    </w:p>
    <w:p w14:paraId="347B08FA" w14:textId="60480766" w:rsidR="00005CDE" w:rsidRDefault="00855C74" w:rsidP="00A16076">
      <w:pPr>
        <w:pStyle w:val="ListParagraph"/>
        <w:numPr>
          <w:ilvl w:val="0"/>
          <w:numId w:val="2"/>
        </w:numPr>
        <w:rPr>
          <w:ins w:id="1" w:author="Massey, Ray" w:date="2022-08-01T10:41:00Z"/>
        </w:rPr>
      </w:pPr>
      <w:r>
        <w:t>“</w:t>
      </w:r>
      <w:ins w:id="2" w:author="Massey, Ray" w:date="2022-08-01T10:39:00Z">
        <w:r w:rsidR="0030496C">
          <w:t>How will soil re</w:t>
        </w:r>
        <w:r w:rsidR="00005CDE">
          <w:t>pair activities be conducted on this field?</w:t>
        </w:r>
      </w:ins>
      <w:ins w:id="3" w:author="Massey, Ray" w:date="2022-08-01T10:46:00Z">
        <w:r w:rsidR="00C107D4">
          <w:t xml:space="preserve"> (have a dropdown)</w:t>
        </w:r>
      </w:ins>
    </w:p>
    <w:p w14:paraId="1A4E4FE8" w14:textId="1493BFC1" w:rsidR="00203FC3" w:rsidRDefault="003F4F1A" w:rsidP="00203FC3">
      <w:pPr>
        <w:pStyle w:val="ListParagraph"/>
        <w:numPr>
          <w:ilvl w:val="1"/>
          <w:numId w:val="2"/>
        </w:numPr>
        <w:rPr>
          <w:ins w:id="4" w:author="Massey, Ray" w:date="2022-08-01T10:41:00Z"/>
        </w:rPr>
      </w:pPr>
      <w:ins w:id="5" w:author="Massey, Ray" w:date="2022-08-01T10:41:00Z">
        <w:r>
          <w:t>S</w:t>
        </w:r>
        <w:r w:rsidR="00203FC3">
          <w:t>kid</w:t>
        </w:r>
        <w:r>
          <w:t xml:space="preserve"> </w:t>
        </w:r>
        <w:r w:rsidR="00203FC3">
          <w:t>steer</w:t>
        </w:r>
        <w:r>
          <w:t xml:space="preserve"> (put a custom rate of $80/hour if this is chosen).</w:t>
        </w:r>
      </w:ins>
    </w:p>
    <w:p w14:paraId="032FFF85" w14:textId="67E2DEC4" w:rsidR="003F4F1A" w:rsidRDefault="003F4F1A" w:rsidP="00203FC3">
      <w:pPr>
        <w:pStyle w:val="ListParagraph"/>
        <w:numPr>
          <w:ilvl w:val="1"/>
          <w:numId w:val="2"/>
        </w:numPr>
        <w:rPr>
          <w:ins w:id="6" w:author="Massey, Ray" w:date="2022-08-01T10:41:00Z"/>
        </w:rPr>
      </w:pPr>
      <w:ins w:id="7" w:author="Massey, Ray" w:date="2022-08-01T10:41:00Z">
        <w:r>
          <w:t xml:space="preserve">Trackhoe </w:t>
        </w:r>
        <w:r>
          <w:t xml:space="preserve"> (put a custom rate of $</w:t>
        </w:r>
      </w:ins>
      <w:ins w:id="8" w:author="Massey, Ray" w:date="2022-08-01T10:42:00Z">
        <w:r w:rsidR="00C86AF5">
          <w:t>10</w:t>
        </w:r>
      </w:ins>
      <w:ins w:id="9" w:author="Massey, Ray" w:date="2022-08-01T10:41:00Z">
        <w:r>
          <w:t>0/hour if this is chosen).</w:t>
        </w:r>
      </w:ins>
    </w:p>
    <w:p w14:paraId="4BF371D1" w14:textId="3F467396" w:rsidR="003F4F1A" w:rsidRDefault="003F4F1A" w:rsidP="00203FC3">
      <w:pPr>
        <w:pStyle w:val="ListParagraph"/>
        <w:numPr>
          <w:ilvl w:val="1"/>
          <w:numId w:val="2"/>
        </w:numPr>
        <w:rPr>
          <w:ins w:id="10" w:author="Massey, Ray" w:date="2022-08-01T10:42:00Z"/>
        </w:rPr>
      </w:pPr>
      <w:ins w:id="11" w:author="Massey, Ray" w:date="2022-08-01T10:41:00Z">
        <w:r>
          <w:t xml:space="preserve">Dozer </w:t>
        </w:r>
      </w:ins>
      <w:ins w:id="12" w:author="Massey, Ray" w:date="2022-08-01T10:42:00Z">
        <w:r>
          <w:t>(put a custom rate of $</w:t>
        </w:r>
        <w:r w:rsidR="00C86AF5">
          <w:t>125</w:t>
        </w:r>
        <w:r>
          <w:t>/hour if this is chosen).</w:t>
        </w:r>
      </w:ins>
    </w:p>
    <w:p w14:paraId="0CCD229A" w14:textId="77777777" w:rsidR="00C86AF5" w:rsidRDefault="00C86AF5" w:rsidP="00775810">
      <w:pPr>
        <w:pStyle w:val="ListParagraph"/>
        <w:rPr>
          <w:ins w:id="13" w:author="Massey, Ray" w:date="2022-08-01T10:39:00Z"/>
        </w:rPr>
        <w:pPrChange w:id="14" w:author="Massey, Ray" w:date="2022-08-01T10:43:00Z">
          <w:pPr>
            <w:pStyle w:val="ListParagraph"/>
            <w:numPr>
              <w:numId w:val="2"/>
            </w:numPr>
            <w:ind w:hanging="360"/>
          </w:pPr>
        </w:pPrChange>
      </w:pPr>
    </w:p>
    <w:p w14:paraId="6D31BAB9" w14:textId="431859FF" w:rsidR="00A16076" w:rsidDel="00775810" w:rsidRDefault="00855C74" w:rsidP="00A16076">
      <w:pPr>
        <w:pStyle w:val="ListParagraph"/>
        <w:numPr>
          <w:ilvl w:val="0"/>
          <w:numId w:val="2"/>
        </w:numPr>
        <w:rPr>
          <w:del w:id="15" w:author="Massey, Ray" w:date="2022-08-01T10:42:00Z"/>
        </w:rPr>
      </w:pPr>
      <w:del w:id="16" w:author="Massey, Ray" w:date="2022-08-01T10:42:00Z">
        <w:r w:rsidDel="00775810">
          <w:lastRenderedPageBreak/>
          <w:delText>Who will perform the required work to mediate soil erosion issues in this field?” — [self/hired contractor]</w:delText>
        </w:r>
      </w:del>
    </w:p>
    <w:p w14:paraId="06A8D33D" w14:textId="703E3AAB" w:rsidR="00855C74" w:rsidDel="00775810" w:rsidRDefault="00855C74" w:rsidP="00855C74">
      <w:pPr>
        <w:pStyle w:val="ListParagraph"/>
        <w:numPr>
          <w:ilvl w:val="1"/>
          <w:numId w:val="2"/>
        </w:numPr>
        <w:rPr>
          <w:del w:id="17" w:author="Massey, Ray" w:date="2022-08-01T10:42:00Z"/>
        </w:rPr>
      </w:pPr>
      <w:del w:id="18" w:author="Massey, Ray" w:date="2022-08-01T10:42:00Z">
        <w:r w:rsidDel="00775810">
          <w:delText>If self, goto Q3</w:delText>
        </w:r>
      </w:del>
    </w:p>
    <w:p w14:paraId="6E80830E" w14:textId="6F9475C8" w:rsidR="00855C74" w:rsidDel="00775810" w:rsidRDefault="00855C74" w:rsidP="00855C74">
      <w:pPr>
        <w:pStyle w:val="ListParagraph"/>
        <w:numPr>
          <w:ilvl w:val="1"/>
          <w:numId w:val="2"/>
        </w:numPr>
        <w:rPr>
          <w:del w:id="19" w:author="Massey, Ray" w:date="2022-08-01T10:42:00Z"/>
        </w:rPr>
      </w:pPr>
      <w:del w:id="20" w:author="Massey, Ray" w:date="2022-08-01T10:42:00Z">
        <w:r w:rsidDel="00775810">
          <w:delText>If hired contractor, goto Q</w:delText>
        </w:r>
        <w:r w:rsidR="00D57C46" w:rsidDel="00775810">
          <w:delText>5</w:delText>
        </w:r>
      </w:del>
    </w:p>
    <w:p w14:paraId="52BAC7F9" w14:textId="648911DA" w:rsidR="002E18BD" w:rsidRDefault="00693992" w:rsidP="00693992">
      <w:pPr>
        <w:pStyle w:val="ListParagraph"/>
        <w:numPr>
          <w:ilvl w:val="0"/>
          <w:numId w:val="2"/>
        </w:numPr>
        <w:rPr>
          <w:ins w:id="21" w:author="Massey, Ray" w:date="2022-08-01T10:46:00Z"/>
        </w:rPr>
      </w:pPr>
      <w:r>
        <w:t>“</w:t>
      </w:r>
      <w:r w:rsidR="00A16076">
        <w:t>On average, e</w:t>
      </w:r>
      <w:r w:rsidR="00A16076" w:rsidRPr="00A16076">
        <w:t xml:space="preserve">stimate the </w:t>
      </w:r>
      <w:ins w:id="22" w:author="Massey, Ray" w:date="2022-08-01T10:43:00Z">
        <w:r w:rsidR="002E18BD">
          <w:t xml:space="preserve">annualized </w:t>
        </w:r>
      </w:ins>
      <w:r w:rsidR="00A16076" w:rsidRPr="00A16076">
        <w:t>number of hours</w:t>
      </w:r>
      <w:r w:rsidR="00A16076">
        <w:t xml:space="preserve"> </w:t>
      </w:r>
      <w:r w:rsidR="00A16076" w:rsidRPr="00A16076">
        <w:t xml:space="preserve">to repair tile outlets, fix erosion issues, repair terrace breakovers or other issues for this particular field.  </w:t>
      </w:r>
      <w:ins w:id="23" w:author="Massey, Ray" w:date="2022-08-01T10:45:00Z">
        <w:r w:rsidR="005835A4">
          <w:t>(have a box for them to enter hours.</w:t>
        </w:r>
        <w:r w:rsidR="00C107D4">
          <w:t>)</w:t>
        </w:r>
      </w:ins>
    </w:p>
    <w:p w14:paraId="797EC523" w14:textId="0FF7C912" w:rsidR="00C107D4" w:rsidRDefault="00C107D4" w:rsidP="00693992">
      <w:pPr>
        <w:pStyle w:val="ListParagraph"/>
        <w:numPr>
          <w:ilvl w:val="0"/>
          <w:numId w:val="2"/>
        </w:numPr>
        <w:rPr>
          <w:ins w:id="24" w:author="Massey, Ray" w:date="2022-08-01T10:46:00Z"/>
        </w:rPr>
      </w:pPr>
      <w:ins w:id="25" w:author="Massey, Ray" w:date="2022-08-01T10:46:00Z">
        <w:r>
          <w:t>Calculation of cost savings</w:t>
        </w:r>
      </w:ins>
      <w:ins w:id="26" w:author="Massey, Ray" w:date="2022-08-01T10:48:00Z">
        <w:r w:rsidR="0013370E">
          <w:t xml:space="preserve"> (</w:t>
        </w:r>
        <w:r w:rsidR="003E4995">
          <w:t>include in the Summary at top right of</w:t>
        </w:r>
      </w:ins>
      <w:ins w:id="27" w:author="Massey, Ray" w:date="2022-08-01T10:49:00Z">
        <w:r w:rsidR="003E4995">
          <w:t xml:space="preserve"> module and in the Revenue Impact module)</w:t>
        </w:r>
      </w:ins>
      <w:ins w:id="28" w:author="Massey, Ray" w:date="2022-08-01T10:46:00Z">
        <w:r>
          <w:t>:</w:t>
        </w:r>
      </w:ins>
    </w:p>
    <w:p w14:paraId="13718F30" w14:textId="0B88DF74" w:rsidR="00B51D69" w:rsidRDefault="00B51D69" w:rsidP="00B51D69">
      <w:pPr>
        <w:pStyle w:val="ListParagraph"/>
        <w:numPr>
          <w:ilvl w:val="1"/>
          <w:numId w:val="2"/>
        </w:numPr>
        <w:rPr>
          <w:ins w:id="29" w:author="Massey, Ray" w:date="2022-08-01T10:43:00Z"/>
        </w:rPr>
        <w:pPrChange w:id="30" w:author="Massey, Ray" w:date="2022-08-01T10:46:00Z">
          <w:pPr>
            <w:pStyle w:val="ListParagraph"/>
            <w:numPr>
              <w:numId w:val="2"/>
            </w:numPr>
            <w:ind w:hanging="360"/>
          </w:pPr>
        </w:pPrChange>
      </w:pPr>
      <w:ins w:id="31" w:author="Massey, Ray" w:date="2022-08-01T10:46:00Z">
        <w:r>
          <w:t>Annualized hours</w:t>
        </w:r>
      </w:ins>
      <w:ins w:id="32" w:author="Massey, Ray" w:date="2022-08-01T10:47:00Z">
        <w:r w:rsidR="00E9490B">
          <w:t xml:space="preserve"> (from Q3)</w:t>
        </w:r>
      </w:ins>
      <w:ins w:id="33" w:author="Massey, Ray" w:date="2022-08-01T10:46:00Z">
        <w:r>
          <w:t xml:space="preserve"> x cost/</w:t>
        </w:r>
      </w:ins>
      <w:ins w:id="34" w:author="Massey, Ray" w:date="2022-08-01T10:47:00Z">
        <w:r>
          <w:t>hour</w:t>
        </w:r>
      </w:ins>
      <w:ins w:id="35" w:author="Massey, Ray" w:date="2022-08-01T10:46:00Z">
        <w:r>
          <w:t xml:space="preserve"> (</w:t>
        </w:r>
      </w:ins>
      <w:ins w:id="36" w:author="Massey, Ray" w:date="2022-08-01T10:47:00Z">
        <w:r w:rsidR="00E9490B">
          <w:t xml:space="preserve">from Q2, </w:t>
        </w:r>
      </w:ins>
      <w:ins w:id="37" w:author="Massey, Ray" w:date="2022-08-01T10:46:00Z">
        <w:r>
          <w:t>dependent on equipment selected)</w:t>
        </w:r>
      </w:ins>
      <w:ins w:id="38" w:author="Massey, Ray" w:date="2022-08-01T10:47:00Z">
        <w:r w:rsidR="00E9490B">
          <w:t xml:space="preserve"> </w:t>
        </w:r>
        <w:r w:rsidR="00E9490B">
          <w:rPr>
            <w:rFonts w:cstheme="minorHAnsi"/>
          </w:rPr>
          <w:t>÷</w:t>
        </w:r>
        <w:r w:rsidR="00E9490B">
          <w:t xml:space="preserve"> number of acres in the field (from</w:t>
        </w:r>
      </w:ins>
      <w:ins w:id="39" w:author="Massey, Ray" w:date="2022-08-01T10:48:00Z">
        <w:r w:rsidR="00E9490B">
          <w:t xml:space="preserve"> </w:t>
        </w:r>
        <w:r w:rsidR="0013370E">
          <w:t>Field and Farm module)</w:t>
        </w:r>
      </w:ins>
    </w:p>
    <w:p w14:paraId="0B9FDED4" w14:textId="59194DA8" w:rsidR="00693992" w:rsidRDefault="002E18BD" w:rsidP="002E18BD">
      <w:pPr>
        <w:pStyle w:val="ListParagraph"/>
        <w:numPr>
          <w:ilvl w:val="1"/>
          <w:numId w:val="2"/>
        </w:numPr>
        <w:pPrChange w:id="40" w:author="Massey, Ray" w:date="2022-08-01T10:43:00Z">
          <w:pPr>
            <w:pStyle w:val="ListParagraph"/>
            <w:numPr>
              <w:numId w:val="2"/>
            </w:numPr>
            <w:ind w:hanging="360"/>
          </w:pPr>
        </w:pPrChange>
      </w:pPr>
      <w:ins w:id="41" w:author="Massey, Ray" w:date="2022-08-01T10:43:00Z">
        <w:r>
          <w:t>Have a “more info” button behind this question that pops up the fo</w:t>
        </w:r>
      </w:ins>
      <w:ins w:id="42" w:author="Massey, Ray" w:date="2022-08-01T10:44:00Z">
        <w:r>
          <w:t>llowing instruction “</w:t>
        </w:r>
        <w:r w:rsidR="00593087">
          <w:t xml:space="preserve">If erosion repair occurs less than once/year, estimate the time it takes when done and divide by the number of </w:t>
        </w:r>
        <w:r w:rsidR="00766C4D">
          <w:t>years between repair activities.”</w:t>
        </w:r>
      </w:ins>
      <w:del w:id="43" w:author="Massey, Ray" w:date="2022-08-01T10:45:00Z">
        <w:r w:rsidR="00A16076" w:rsidRPr="00A16076" w:rsidDel="00766C4D">
          <w:delText>This estimate should be for one year.</w:delText>
        </w:r>
        <w:r w:rsidR="00693992" w:rsidDel="00766C4D">
          <w:delText xml:space="preserve">” </w:delText>
        </w:r>
      </w:del>
      <w:del w:id="44" w:author="Massey, Ray" w:date="2022-08-01T10:48:00Z">
        <w:r w:rsidR="00693992" w:rsidDel="0013370E">
          <w:delText>— [input value to be used</w:delText>
        </w:r>
        <w:r w:rsidR="00A16076" w:rsidDel="0013370E">
          <w:delText xml:space="preserve"> for a calculation which will then be used</w:delText>
        </w:r>
        <w:r w:rsidR="00693992" w:rsidDel="0013370E">
          <w:delText xml:space="preserve"> with </w:delText>
        </w:r>
        <w:r w:rsidR="009F6C4D" w:rsidDel="0013370E">
          <w:delText>Revenue Impact</w:delText>
        </w:r>
        <w:r w:rsidR="00693992" w:rsidDel="0013370E">
          <w:delText xml:space="preserve"> tables]</w:delText>
        </w:r>
      </w:del>
    </w:p>
    <w:p w14:paraId="7EE35AD7" w14:textId="26646B61" w:rsidR="009F6C4D" w:rsidDel="005835A4" w:rsidRDefault="009F6C4D" w:rsidP="00693992">
      <w:pPr>
        <w:pStyle w:val="ListParagraph"/>
        <w:numPr>
          <w:ilvl w:val="0"/>
          <w:numId w:val="2"/>
        </w:numPr>
        <w:rPr>
          <w:del w:id="45" w:author="Massey, Ray" w:date="2022-08-01T10:45:00Z"/>
        </w:rPr>
      </w:pPr>
      <w:del w:id="46" w:author="Massey, Ray" w:date="2022-08-01T10:45:00Z">
        <w:r w:rsidDel="005835A4">
          <w:delText>“</w:delText>
        </w:r>
        <w:r w:rsidR="00A16076" w:rsidDel="005835A4">
          <w:delText>Please select the equipment used for repairing erosion issues</w:delText>
        </w:r>
        <w:r w:rsidDel="005835A4">
          <w:delText>” — [</w:delText>
        </w:r>
        <w:r w:rsidR="00A16076" w:rsidDel="005835A4">
          <w:delText>drop down menu with the Potential values for the user to select include:</w:delText>
        </w:r>
        <w:r w:rsidDel="005835A4">
          <w:delText>]</w:delText>
        </w:r>
      </w:del>
    </w:p>
    <w:p w14:paraId="134D1719" w14:textId="1908323B" w:rsidR="00A16076" w:rsidDel="00203FC3" w:rsidRDefault="00A16076" w:rsidP="00A16076">
      <w:pPr>
        <w:pStyle w:val="ListParagraph"/>
        <w:numPr>
          <w:ilvl w:val="1"/>
          <w:numId w:val="2"/>
        </w:numPr>
        <w:rPr>
          <w:del w:id="47" w:author="Massey, Ray" w:date="2022-08-01T10:40:00Z"/>
        </w:rPr>
      </w:pPr>
      <w:del w:id="48" w:author="Massey, Ray" w:date="2022-08-01T10:40:00Z">
        <w:r w:rsidDel="00203FC3">
          <w:delText>Skid steer</w:delText>
        </w:r>
      </w:del>
    </w:p>
    <w:p w14:paraId="30BEB1A7" w14:textId="28425006" w:rsidR="00A16076" w:rsidDel="00203FC3" w:rsidRDefault="00A16076" w:rsidP="00A16076">
      <w:pPr>
        <w:pStyle w:val="ListParagraph"/>
        <w:numPr>
          <w:ilvl w:val="1"/>
          <w:numId w:val="2"/>
        </w:numPr>
        <w:rPr>
          <w:del w:id="49" w:author="Massey, Ray" w:date="2022-08-01T10:40:00Z"/>
        </w:rPr>
      </w:pPr>
      <w:del w:id="50" w:author="Massey, Ray" w:date="2022-08-01T10:40:00Z">
        <w:r w:rsidDel="00203FC3">
          <w:delText xml:space="preserve">Trackhoe </w:delText>
        </w:r>
      </w:del>
    </w:p>
    <w:p w14:paraId="4BF2C077" w14:textId="378845B3" w:rsidR="00D57C46" w:rsidDel="00203FC3" w:rsidRDefault="00D57C46" w:rsidP="00D57C46">
      <w:pPr>
        <w:pStyle w:val="ListParagraph"/>
        <w:numPr>
          <w:ilvl w:val="2"/>
          <w:numId w:val="2"/>
        </w:numPr>
        <w:rPr>
          <w:del w:id="51" w:author="Massey, Ray" w:date="2022-08-01T10:40:00Z"/>
        </w:rPr>
      </w:pPr>
      <w:del w:id="52" w:author="Massey, Ray" w:date="2022-08-01T10:40:00Z">
        <w:r w:rsidDel="00203FC3">
          <w:delText>Not part of database currently</w:delText>
        </w:r>
      </w:del>
    </w:p>
    <w:p w14:paraId="7B10B4D6" w14:textId="52289676" w:rsidR="00A16076" w:rsidDel="00203FC3" w:rsidRDefault="00D57C46" w:rsidP="00A16076">
      <w:pPr>
        <w:pStyle w:val="ListParagraph"/>
        <w:numPr>
          <w:ilvl w:val="1"/>
          <w:numId w:val="2"/>
        </w:numPr>
        <w:rPr>
          <w:del w:id="53" w:author="Massey, Ray" w:date="2022-08-01T10:40:00Z"/>
        </w:rPr>
      </w:pPr>
      <w:del w:id="54" w:author="Massey, Ray" w:date="2022-08-01T10:40:00Z">
        <w:r w:rsidDel="00203FC3">
          <w:delText>D</w:delText>
        </w:r>
        <w:r w:rsidR="00A16076" w:rsidDel="00203FC3">
          <w:delText>ozer</w:delText>
        </w:r>
      </w:del>
    </w:p>
    <w:p w14:paraId="11574012" w14:textId="212A0F56" w:rsidR="00D57C46" w:rsidDel="005835A4" w:rsidRDefault="00D57C46" w:rsidP="00D57C46">
      <w:pPr>
        <w:pStyle w:val="ListParagraph"/>
        <w:numPr>
          <w:ilvl w:val="2"/>
          <w:numId w:val="2"/>
        </w:numPr>
        <w:rPr>
          <w:del w:id="55" w:author="Massey, Ray" w:date="2022-08-01T10:45:00Z"/>
        </w:rPr>
      </w:pPr>
      <w:del w:id="56" w:author="Massey, Ray" w:date="2022-08-01T10:45:00Z">
        <w:r w:rsidDel="005835A4">
          <w:delText>Not part of database currently</w:delText>
        </w:r>
      </w:del>
    </w:p>
    <w:p w14:paraId="20C67244" w14:textId="16634D4D" w:rsidR="00D57C46" w:rsidRDefault="00D57C46" w:rsidP="00D57C46"/>
    <w:p w14:paraId="7A993EFD" w14:textId="1E4DF843" w:rsidR="00D57C46" w:rsidRPr="00D57C46" w:rsidDel="00DB5040" w:rsidRDefault="00D57C46" w:rsidP="00D57C46">
      <w:pPr>
        <w:rPr>
          <w:del w:id="57" w:author="Massey, Ray" w:date="2022-08-01T10:52:00Z"/>
          <w:color w:val="FF0000"/>
        </w:rPr>
      </w:pPr>
      <w:del w:id="58" w:author="Massey, Ray" w:date="2022-08-01T10:52:00Z">
        <w:r w:rsidRPr="00D57C46" w:rsidDel="00DB5040">
          <w:rPr>
            <w:color w:val="FF0000"/>
          </w:rPr>
          <w:delText xml:space="preserve">Note to Rick — backend calc will be number of hours estimate in Q3 divided by size of field (from Field and Farm module) to get hours/acre.  This will be used with the associated equipment used to arrive at machinery and labor costs per acre. </w:delText>
        </w:r>
      </w:del>
    </w:p>
    <w:p w14:paraId="2F7B5BB4" w14:textId="77777777" w:rsidR="00D57C46" w:rsidRDefault="00D57C46" w:rsidP="00D57C46"/>
    <w:p w14:paraId="28EF455C" w14:textId="55190F39" w:rsidR="00D57C46" w:rsidRPr="003C06F9" w:rsidRDefault="003C06F9" w:rsidP="003C06F9">
      <w:pPr>
        <w:rPr>
          <w:color w:val="FF0000"/>
          <w:rPrChange w:id="59" w:author="Massey, Ray" w:date="2022-08-01T10:52:00Z">
            <w:rPr/>
          </w:rPrChange>
        </w:rPr>
        <w:pPrChange w:id="60" w:author="Massey, Ray" w:date="2022-08-01T10:52:00Z">
          <w:pPr>
            <w:pStyle w:val="ListParagraph"/>
            <w:numPr>
              <w:numId w:val="2"/>
            </w:numPr>
            <w:ind w:hanging="360"/>
          </w:pPr>
        </w:pPrChange>
      </w:pPr>
      <w:ins w:id="61" w:author="Massey, Ray" w:date="2022-08-01T10:53:00Z">
        <w:r>
          <w:rPr>
            <w:color w:val="FF0000"/>
          </w:rPr>
          <w:t xml:space="preserve">Question: </w:t>
        </w:r>
      </w:ins>
      <w:r w:rsidR="00D57C46" w:rsidRPr="003C06F9">
        <w:rPr>
          <w:color w:val="FF0000"/>
          <w:rPrChange w:id="62" w:author="Massey, Ray" w:date="2022-08-01T10:52:00Z">
            <w:rPr/>
          </w:rPrChange>
        </w:rPr>
        <w:t>HOW DO WE WANT TO HANDLE CONTRACTED SERVICES WHEN THEY MAY ONLY BE HIRED ONCE EVERY XX YEARS?</w:t>
      </w:r>
    </w:p>
    <w:p w14:paraId="5654A35E" w14:textId="027706F6" w:rsidR="00D57C46" w:rsidRPr="00D57C46" w:rsidRDefault="00D57C46" w:rsidP="00D57C46">
      <w:pPr>
        <w:pStyle w:val="ListParagraph"/>
        <w:numPr>
          <w:ilvl w:val="1"/>
          <w:numId w:val="2"/>
        </w:numPr>
        <w:rPr>
          <w:color w:val="FF0000"/>
        </w:rPr>
      </w:pPr>
      <w:r w:rsidRPr="00D57C46">
        <w:rPr>
          <w:color w:val="FF0000"/>
        </w:rPr>
        <w:t>OR DO WE EVEN WANT TO INCORPORATE THESE COSTS?</w:t>
      </w:r>
    </w:p>
    <w:p w14:paraId="4283311D" w14:textId="0162D0BD" w:rsidR="00693992" w:rsidRDefault="00693992" w:rsidP="00693992"/>
    <w:p w14:paraId="14FA5039" w14:textId="71878E10" w:rsidR="00F67B73" w:rsidRDefault="00F67B73">
      <w:pPr>
        <w:rPr>
          <w:color w:val="000000" w:themeColor="text1"/>
        </w:rPr>
      </w:pPr>
    </w:p>
    <w:p w14:paraId="7861FA37" w14:textId="61C8FA4D" w:rsidR="00D57C46" w:rsidRDefault="00D57C46">
      <w:pPr>
        <w:rPr>
          <w:color w:val="000000" w:themeColor="text1"/>
        </w:rPr>
      </w:pPr>
    </w:p>
    <w:p w14:paraId="76375295" w14:textId="43680C93" w:rsidR="00D57C46" w:rsidRDefault="00D57C46">
      <w:pPr>
        <w:rPr>
          <w:color w:val="000000" w:themeColor="text1"/>
        </w:rPr>
      </w:pPr>
    </w:p>
    <w:p w14:paraId="5439D644" w14:textId="132562FE" w:rsidR="00D57C46" w:rsidRPr="00BA50E4" w:rsidDel="00DB5040" w:rsidRDefault="00D57C46" w:rsidP="00D57C46">
      <w:pPr>
        <w:rPr>
          <w:del w:id="63" w:author="Massey, Ray" w:date="2022-08-01T10:52:00Z"/>
          <w:color w:val="FF0000"/>
        </w:rPr>
      </w:pPr>
      <w:del w:id="64" w:author="Massey, Ray" w:date="2022-08-01T10:52:00Z">
        <w:r w:rsidDel="00DB5040">
          <w:rPr>
            <w:color w:val="FF0000"/>
          </w:rPr>
          <w:delText>The per acre soil erosion repair savings will be transferred to the “Revenue Impact” module.</w:delText>
        </w:r>
      </w:del>
    </w:p>
    <w:p w14:paraId="49DDCEFC" w14:textId="1C53707C" w:rsidR="00D57C46" w:rsidRPr="00F30A04" w:rsidDel="00DB5040" w:rsidRDefault="00D57C46" w:rsidP="00D57C46">
      <w:pPr>
        <w:rPr>
          <w:del w:id="65" w:author="Massey, Ray" w:date="2022-08-01T10:52:00Z"/>
          <w:color w:val="000000" w:themeColor="text1"/>
        </w:rPr>
      </w:pPr>
    </w:p>
    <w:p w14:paraId="09B7335B" w14:textId="77777777" w:rsidR="00D57C46" w:rsidRPr="00F30A04" w:rsidRDefault="00D57C46">
      <w:pPr>
        <w:rPr>
          <w:color w:val="000000" w:themeColor="text1"/>
        </w:rPr>
      </w:pPr>
    </w:p>
    <w:sectPr w:rsidR="00D57C46" w:rsidRPr="00F30A04" w:rsidSect="0095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4112"/>
    <w:multiLevelType w:val="hybridMultilevel"/>
    <w:tmpl w:val="D0B65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31D74"/>
    <w:multiLevelType w:val="hybridMultilevel"/>
    <w:tmpl w:val="5AF4A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D5B6F"/>
    <w:multiLevelType w:val="hybridMultilevel"/>
    <w:tmpl w:val="A9ACC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90F50"/>
    <w:multiLevelType w:val="hybridMultilevel"/>
    <w:tmpl w:val="1FDEFF54"/>
    <w:lvl w:ilvl="0" w:tplc="002E2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7C4D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96A4E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D05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5E49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302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DAA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2B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66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40E039C"/>
    <w:multiLevelType w:val="hybridMultilevel"/>
    <w:tmpl w:val="5BFEB7E2"/>
    <w:lvl w:ilvl="0" w:tplc="02166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47F0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E416B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C6D2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47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4CA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A9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328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445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09874000">
    <w:abstractNumId w:val="2"/>
  </w:num>
  <w:num w:numId="2" w16cid:durableId="942955197">
    <w:abstractNumId w:val="1"/>
  </w:num>
  <w:num w:numId="3" w16cid:durableId="1124156173">
    <w:abstractNumId w:val="3"/>
  </w:num>
  <w:num w:numId="4" w16cid:durableId="1888103931">
    <w:abstractNumId w:val="4"/>
  </w:num>
  <w:num w:numId="5" w16cid:durableId="199382552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ssey, Ray">
    <w15:presenceInfo w15:providerId="AD" w15:userId="S::masseyr@umsystem.edu::8e6f59b9-b617-470e-8783-73c8ad4511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79"/>
    <w:rsid w:val="00005CDE"/>
    <w:rsid w:val="000364B4"/>
    <w:rsid w:val="00036BE2"/>
    <w:rsid w:val="000A1FAF"/>
    <w:rsid w:val="000A2CF1"/>
    <w:rsid w:val="000A2E15"/>
    <w:rsid w:val="000C4115"/>
    <w:rsid w:val="000C5505"/>
    <w:rsid w:val="0013370E"/>
    <w:rsid w:val="00190242"/>
    <w:rsid w:val="00203FC3"/>
    <w:rsid w:val="00206AD3"/>
    <w:rsid w:val="00252CEF"/>
    <w:rsid w:val="002D6760"/>
    <w:rsid w:val="002E18BD"/>
    <w:rsid w:val="002F1A2E"/>
    <w:rsid w:val="0030496C"/>
    <w:rsid w:val="00317DDA"/>
    <w:rsid w:val="00322CAE"/>
    <w:rsid w:val="00361741"/>
    <w:rsid w:val="003762F4"/>
    <w:rsid w:val="003B748D"/>
    <w:rsid w:val="003C06F9"/>
    <w:rsid w:val="003E4995"/>
    <w:rsid w:val="003F4F1A"/>
    <w:rsid w:val="00415E5F"/>
    <w:rsid w:val="0047097C"/>
    <w:rsid w:val="004B278B"/>
    <w:rsid w:val="004B3B1B"/>
    <w:rsid w:val="004E10EA"/>
    <w:rsid w:val="004F0043"/>
    <w:rsid w:val="00501387"/>
    <w:rsid w:val="0053256F"/>
    <w:rsid w:val="005342D6"/>
    <w:rsid w:val="005835A4"/>
    <w:rsid w:val="00593087"/>
    <w:rsid w:val="005B1564"/>
    <w:rsid w:val="00603A75"/>
    <w:rsid w:val="00627B30"/>
    <w:rsid w:val="00693992"/>
    <w:rsid w:val="006D7886"/>
    <w:rsid w:val="007257DA"/>
    <w:rsid w:val="00726CE6"/>
    <w:rsid w:val="00733389"/>
    <w:rsid w:val="00760B77"/>
    <w:rsid w:val="00766C4D"/>
    <w:rsid w:val="00775810"/>
    <w:rsid w:val="0077604A"/>
    <w:rsid w:val="00855C74"/>
    <w:rsid w:val="008651C7"/>
    <w:rsid w:val="00866681"/>
    <w:rsid w:val="008A7303"/>
    <w:rsid w:val="008F3C7A"/>
    <w:rsid w:val="00954D2F"/>
    <w:rsid w:val="00971267"/>
    <w:rsid w:val="00996183"/>
    <w:rsid w:val="009F6C4D"/>
    <w:rsid w:val="00A16076"/>
    <w:rsid w:val="00A24BEB"/>
    <w:rsid w:val="00A3149C"/>
    <w:rsid w:val="00A86551"/>
    <w:rsid w:val="00B51D69"/>
    <w:rsid w:val="00B577C2"/>
    <w:rsid w:val="00B64B6C"/>
    <w:rsid w:val="00B704CA"/>
    <w:rsid w:val="00B80E48"/>
    <w:rsid w:val="00BA50E4"/>
    <w:rsid w:val="00BA76BD"/>
    <w:rsid w:val="00C107D4"/>
    <w:rsid w:val="00C13212"/>
    <w:rsid w:val="00C86AF5"/>
    <w:rsid w:val="00CB0404"/>
    <w:rsid w:val="00D02D4E"/>
    <w:rsid w:val="00D33D4C"/>
    <w:rsid w:val="00D37079"/>
    <w:rsid w:val="00D57C46"/>
    <w:rsid w:val="00DA7B48"/>
    <w:rsid w:val="00DB24F2"/>
    <w:rsid w:val="00DB5040"/>
    <w:rsid w:val="00DF6D2C"/>
    <w:rsid w:val="00E01CDE"/>
    <w:rsid w:val="00E3092E"/>
    <w:rsid w:val="00E821A5"/>
    <w:rsid w:val="00E9490B"/>
    <w:rsid w:val="00F1585D"/>
    <w:rsid w:val="00F30A04"/>
    <w:rsid w:val="00F67B73"/>
    <w:rsid w:val="00FA4347"/>
    <w:rsid w:val="00FF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1733"/>
  <w15:chartTrackingRefBased/>
  <w15:docId w15:val="{A64BCDF8-BC6E-9E4E-B1CB-656F3026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B30"/>
    <w:pPr>
      <w:ind w:left="720"/>
      <w:contextualSpacing/>
    </w:pPr>
  </w:style>
  <w:style w:type="paragraph" w:styleId="Revision">
    <w:name w:val="Revision"/>
    <w:hidden/>
    <w:uiPriority w:val="99"/>
    <w:semiHidden/>
    <w:rsid w:val="00304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70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18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095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50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45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31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28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23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31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Weber</dc:creator>
  <cp:keywords/>
  <dc:description/>
  <cp:lastModifiedBy>Massey, Ray</cp:lastModifiedBy>
  <cp:revision>27</cp:revision>
  <dcterms:created xsi:type="dcterms:W3CDTF">2021-10-12T10:19:00Z</dcterms:created>
  <dcterms:modified xsi:type="dcterms:W3CDTF">2022-08-01T15:53:00Z</dcterms:modified>
</cp:coreProperties>
</file>